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087" w:rsidRPr="00C41130" w:rsidRDefault="009F5087" w:rsidP="009F5087">
      <w:pPr>
        <w:widowControl w:val="0"/>
        <w:spacing w:after="0" w:line="240" w:lineRule="auto"/>
        <w:ind w:hanging="2"/>
        <w:jc w:val="center"/>
        <w:rPr>
          <w:sz w:val="24"/>
          <w:szCs w:val="24"/>
        </w:rPr>
      </w:pPr>
      <w:r w:rsidRPr="00C41130">
        <w:rPr>
          <w:b/>
          <w:sz w:val="24"/>
          <w:szCs w:val="24"/>
        </w:rPr>
        <w:t>TIP Evaluation Schedule</w:t>
      </w:r>
    </w:p>
    <w:p w:rsidR="009F5087" w:rsidRPr="00C41130" w:rsidRDefault="009F5087" w:rsidP="009F5087">
      <w:pPr>
        <w:widowControl w:val="0"/>
        <w:spacing w:after="0" w:line="240" w:lineRule="auto"/>
        <w:ind w:hanging="2"/>
        <w:rPr>
          <w:sz w:val="20"/>
          <w:szCs w:val="20"/>
        </w:rPr>
      </w:pP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2985"/>
        <w:gridCol w:w="2400"/>
        <w:gridCol w:w="1425"/>
        <w:gridCol w:w="1110"/>
      </w:tblGrid>
      <w:tr w:rsidR="009F5087" w:rsidRPr="00C41130" w:rsidTr="003149E7">
        <w:trPr>
          <w:trHeight w:val="451"/>
        </w:trPr>
        <w:tc>
          <w:tcPr>
            <w:tcW w:w="1665" w:type="dxa"/>
          </w:tcPr>
          <w:p w:rsidR="009F5087" w:rsidRPr="00C41130" w:rsidRDefault="009F5087" w:rsidP="003149E7">
            <w:pPr>
              <w:widowControl w:val="0"/>
              <w:ind w:hanging="2"/>
              <w:rPr>
                <w:sz w:val="20"/>
                <w:szCs w:val="20"/>
              </w:rPr>
            </w:pPr>
            <w:r w:rsidRPr="00C41130">
              <w:rPr>
                <w:b/>
                <w:sz w:val="20"/>
                <w:szCs w:val="20"/>
              </w:rPr>
              <w:t>Student’s Submission Date</w:t>
            </w:r>
          </w:p>
        </w:tc>
        <w:tc>
          <w:tcPr>
            <w:tcW w:w="2985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240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b/>
                <w:sz w:val="20"/>
                <w:szCs w:val="20"/>
              </w:rPr>
              <w:t>Evaluator</w:t>
            </w:r>
          </w:p>
        </w:tc>
        <w:tc>
          <w:tcPr>
            <w:tcW w:w="1425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b/>
                <w:sz w:val="20"/>
                <w:szCs w:val="20"/>
              </w:rPr>
              <w:t>Evaluator’s Evaluation Date</w:t>
            </w:r>
          </w:p>
        </w:tc>
        <w:tc>
          <w:tcPr>
            <w:tcW w:w="111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b/>
                <w:sz w:val="20"/>
                <w:szCs w:val="20"/>
              </w:rPr>
              <w:t>Weightage (Marks)</w:t>
            </w:r>
          </w:p>
        </w:tc>
      </w:tr>
      <w:tr w:rsidR="009F5087" w:rsidRPr="00C41130" w:rsidTr="003149E7">
        <w:trPr>
          <w:trHeight w:val="679"/>
        </w:trPr>
        <w:tc>
          <w:tcPr>
            <w:tcW w:w="1665" w:type="dxa"/>
          </w:tcPr>
          <w:sdt>
            <w:sdtPr>
              <w:tag w:val="goog_rdk_6"/>
              <w:id w:val="-1566254001"/>
            </w:sdtPr>
            <w:sdtContent>
              <w:p w:rsidR="009F5087" w:rsidRPr="00C41130" w:rsidRDefault="009F5087" w:rsidP="003149E7">
                <w:pPr>
                  <w:widowControl w:val="0"/>
                  <w:spacing w:after="0" w:line="240" w:lineRule="auto"/>
                  <w:ind w:hanging="2"/>
                  <w:rPr>
                    <w:sz w:val="20"/>
                    <w:szCs w:val="20"/>
                  </w:rPr>
                </w:pPr>
                <w:sdt>
                  <w:sdtPr>
                    <w:tag w:val="goog_rdk_1"/>
                    <w:id w:val="-1402058449"/>
                  </w:sdtPr>
                  <w:sdtContent>
                    <w:sdt>
                      <w:sdtPr>
                        <w:tag w:val="goog_rdk_2"/>
                        <w:id w:val="1337348611"/>
                      </w:sdtPr>
                      <w:sdtContent>
                        <w:ins w:id="0" w:author="Kanchan Ninawe" w:date="2020-04-30T10:11:00Z">
                          <w:r w:rsidRPr="00C41130">
                            <w:rPr>
                              <w:sz w:val="20"/>
                              <w:szCs w:val="20"/>
                            </w:rPr>
                            <w:t>11-0</w:t>
                          </w:r>
                        </w:ins>
                      </w:sdtContent>
                    </w:sdt>
                    <w:customXmlInsRangeStart w:id="1" w:author="Kanchan Ninawe" w:date="2020-04-30T10:11:00Z"/>
                    <w:sdt>
                      <w:sdtPr>
                        <w:tag w:val="goog_rdk_3"/>
                        <w:id w:val="-1709867252"/>
                      </w:sdtPr>
                      <w:sdtContent>
                        <w:customXmlInsRangeEnd w:id="1"/>
                        <w:ins w:id="2" w:author="Kanchan Ninawe" w:date="2020-04-30T10:11:00Z">
                          <w:r w:rsidRPr="00C41130">
                            <w:rPr>
                              <w:sz w:val="20"/>
                              <w:szCs w:val="20"/>
                            </w:rPr>
                            <w:t>5</w:t>
                          </w:r>
                        </w:ins>
                        <w:customXmlInsRangeStart w:id="3" w:author="Kanchan Ninawe" w:date="2020-04-30T10:11:00Z"/>
                      </w:sdtContent>
                    </w:sdt>
                    <w:customXmlInsRangeEnd w:id="3"/>
                    <w:customXmlInsRangeStart w:id="4" w:author="Kanchan Ninawe" w:date="2020-04-30T10:11:00Z"/>
                    <w:sdt>
                      <w:sdtPr>
                        <w:tag w:val="goog_rdk_4"/>
                        <w:id w:val="948738382"/>
                      </w:sdtPr>
                      <w:sdtContent>
                        <w:customXmlInsRangeEnd w:id="4"/>
                        <w:ins w:id="5" w:author="Kanchan Ninawe" w:date="2020-04-30T10:11:00Z">
                          <w:r w:rsidRPr="00C41130">
                            <w:rPr>
                              <w:sz w:val="20"/>
                              <w:szCs w:val="20"/>
                            </w:rPr>
                            <w:t>-2020</w:t>
                          </w:r>
                        </w:ins>
                        <w:customXmlInsRangeStart w:id="6" w:author="Kanchan Ninawe" w:date="2020-04-30T10:11:00Z"/>
                      </w:sdtContent>
                    </w:sdt>
                    <w:customXmlInsRangeEnd w:id="6"/>
                  </w:sdtContent>
                </w:sdt>
                <w:sdt>
                  <w:sdtPr>
                    <w:tag w:val="goog_rdk_5"/>
                    <w:id w:val="-280113628"/>
                    <w:showingPlcHdr/>
                  </w:sdtPr>
                  <w:sdtContent>
                    <w:r w:rsidRPr="00C41130">
                      <w:t xml:space="preserve">     </w:t>
                    </w:r>
                  </w:sdtContent>
                </w:sdt>
              </w:p>
            </w:sdtContent>
          </w:sdt>
        </w:tc>
        <w:tc>
          <w:tcPr>
            <w:tcW w:w="2985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Last day for submission of Initial Information Report.</w:t>
            </w:r>
          </w:p>
        </w:tc>
        <w:tc>
          <w:tcPr>
            <w:tcW w:w="240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MPSTME Department Assistants</w:t>
            </w:r>
          </w:p>
        </w:tc>
        <w:tc>
          <w:tcPr>
            <w:tcW w:w="1425" w:type="dxa"/>
          </w:tcPr>
          <w:sdt>
            <w:sdtPr>
              <w:tag w:val="goog_rdk_12"/>
              <w:id w:val="-1373680907"/>
            </w:sdtPr>
            <w:sdtContent>
              <w:p w:rsidR="009F5087" w:rsidRPr="00C41130" w:rsidRDefault="009F5087" w:rsidP="003149E7">
                <w:pPr>
                  <w:widowControl w:val="0"/>
                  <w:spacing w:after="0" w:line="240" w:lineRule="auto"/>
                  <w:ind w:hanging="2"/>
                  <w:rPr>
                    <w:sz w:val="20"/>
                    <w:szCs w:val="20"/>
                  </w:rPr>
                </w:pPr>
                <w:sdt>
                  <w:sdtPr>
                    <w:tag w:val="goog_rdk_8"/>
                    <w:id w:val="2059741369"/>
                  </w:sdtPr>
                  <w:sdtContent>
                    <w:sdt>
                      <w:sdtPr>
                        <w:tag w:val="goog_rdk_9"/>
                        <w:id w:val="603383904"/>
                      </w:sdtPr>
                      <w:sdtContent>
                        <w:ins w:id="7" w:author="Kanchan Ninawe" w:date="2020-04-30T10:17:00Z">
                          <w:r w:rsidRPr="00C41130">
                            <w:rPr>
                              <w:sz w:val="20"/>
                              <w:szCs w:val="20"/>
                            </w:rPr>
                            <w:t>11-05-2</w:t>
                          </w:r>
                        </w:ins>
                      </w:sdtContent>
                    </w:sdt>
                    <w:customXmlInsRangeStart w:id="8" w:author="Kanchan Ninawe" w:date="2020-04-30T10:17:00Z"/>
                    <w:sdt>
                      <w:sdtPr>
                        <w:tag w:val="goog_rdk_10"/>
                        <w:id w:val="675609150"/>
                      </w:sdtPr>
                      <w:sdtContent>
                        <w:customXmlInsRangeEnd w:id="8"/>
                        <w:ins w:id="9" w:author="Kanchan Ninawe" w:date="2020-04-30T10:17:00Z">
                          <w:r w:rsidRPr="00C41130">
                            <w:rPr>
                              <w:sz w:val="20"/>
                              <w:szCs w:val="20"/>
                            </w:rPr>
                            <w:t>020</w:t>
                          </w:r>
                        </w:ins>
                        <w:customXmlInsRangeStart w:id="10" w:author="Kanchan Ninawe" w:date="2020-04-30T10:17:00Z"/>
                      </w:sdtContent>
                    </w:sdt>
                    <w:customXmlInsRangeEnd w:id="10"/>
                  </w:sdtContent>
                </w:sdt>
                <w:sdt>
                  <w:sdtPr>
                    <w:tag w:val="goog_rdk_11"/>
                    <w:id w:val="2134129674"/>
                  </w:sdtPr>
                  <w:sdtContent/>
                </w:sdt>
              </w:p>
            </w:sdtContent>
          </w:sdt>
        </w:tc>
        <w:tc>
          <w:tcPr>
            <w:tcW w:w="111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(Negative marking for late submission)</w:t>
            </w:r>
          </w:p>
        </w:tc>
      </w:tr>
      <w:tr w:rsidR="009F5087" w:rsidRPr="00C41130" w:rsidTr="003149E7">
        <w:trPr>
          <w:trHeight w:val="451"/>
        </w:trPr>
        <w:tc>
          <w:tcPr>
            <w:tcW w:w="1665" w:type="dxa"/>
          </w:tcPr>
          <w:sdt>
            <w:sdtPr>
              <w:tag w:val="goog_rdk_18"/>
              <w:id w:val="-479928833"/>
            </w:sdtPr>
            <w:sdtContent>
              <w:p w:rsidR="009F5087" w:rsidRPr="00C41130" w:rsidRDefault="009F5087" w:rsidP="003149E7">
                <w:pPr>
                  <w:widowControl w:val="0"/>
                  <w:spacing w:after="0" w:line="240" w:lineRule="auto"/>
                  <w:ind w:hanging="2"/>
                  <w:rPr>
                    <w:sz w:val="20"/>
                    <w:szCs w:val="20"/>
                  </w:rPr>
                </w:pPr>
                <w:sdt>
                  <w:sdtPr>
                    <w:tag w:val="goog_rdk_14"/>
                    <w:id w:val="1260100550"/>
                  </w:sdtPr>
                  <w:sdtContent>
                    <w:sdt>
                      <w:sdtPr>
                        <w:tag w:val="goog_rdk_15"/>
                        <w:id w:val="-241334416"/>
                      </w:sdtPr>
                      <w:sdtContent>
                        <w:ins w:id="11" w:author="Kanchan Ninawe" w:date="2020-04-30T10:12:00Z">
                          <w:r w:rsidRPr="00C41130">
                            <w:rPr>
                              <w:sz w:val="20"/>
                              <w:szCs w:val="20"/>
                            </w:rPr>
                            <w:t>1</w:t>
                          </w:r>
                        </w:ins>
                      </w:sdtContent>
                    </w:sdt>
                    <w:customXmlInsRangeStart w:id="12" w:author="Kanchan Ninawe" w:date="2020-04-30T10:12:00Z"/>
                    <w:sdt>
                      <w:sdtPr>
                        <w:tag w:val="goog_rdk_16"/>
                        <w:id w:val="984821143"/>
                      </w:sdtPr>
                      <w:sdtContent>
                        <w:customXmlInsRangeEnd w:id="12"/>
                        <w:ins w:id="13" w:author="Kanchan Ninawe" w:date="2020-04-30T10:12:00Z">
                          <w:r w:rsidRPr="00C41130">
                            <w:rPr>
                              <w:sz w:val="20"/>
                              <w:szCs w:val="20"/>
                            </w:rPr>
                            <w:t>8-05-2020</w:t>
                          </w:r>
                        </w:ins>
                        <w:customXmlInsRangeStart w:id="14" w:author="Kanchan Ninawe" w:date="2020-04-30T10:12:00Z"/>
                      </w:sdtContent>
                    </w:sdt>
                    <w:customXmlInsRangeEnd w:id="14"/>
                  </w:sdtContent>
                </w:sdt>
                <w:sdt>
                  <w:sdtPr>
                    <w:tag w:val="goog_rdk_17"/>
                    <w:id w:val="1691178204"/>
                  </w:sdtPr>
                  <w:sdtContent/>
                </w:sdt>
              </w:p>
            </w:sdtContent>
          </w:sdt>
        </w:tc>
        <w:tc>
          <w:tcPr>
            <w:tcW w:w="2985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(Part of Training Progress Report)  Project Proposal Report</w:t>
            </w:r>
          </w:p>
        </w:tc>
        <w:tc>
          <w:tcPr>
            <w:tcW w:w="240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MPSTME Faculty</w:t>
            </w:r>
          </w:p>
        </w:tc>
        <w:tc>
          <w:tcPr>
            <w:tcW w:w="1425" w:type="dxa"/>
          </w:tcPr>
          <w:sdt>
            <w:sdtPr>
              <w:tag w:val="goog_rdk_23"/>
              <w:id w:val="-2008820394"/>
            </w:sdtPr>
            <w:sdtContent>
              <w:p w:rsidR="009F5087" w:rsidRPr="00C41130" w:rsidRDefault="009F5087" w:rsidP="003149E7">
                <w:pPr>
                  <w:widowControl w:val="0"/>
                  <w:spacing w:after="0" w:line="240" w:lineRule="auto"/>
                  <w:ind w:hanging="2"/>
                  <w:rPr>
                    <w:sz w:val="20"/>
                    <w:szCs w:val="20"/>
                  </w:rPr>
                </w:pPr>
                <w:sdt>
                  <w:sdtPr>
                    <w:tag w:val="goog_rdk_20"/>
                    <w:id w:val="1208839176"/>
                  </w:sdtPr>
                  <w:sdtContent>
                    <w:sdt>
                      <w:sdtPr>
                        <w:tag w:val="goog_rdk_21"/>
                        <w:id w:val="-131408583"/>
                      </w:sdtPr>
                      <w:sdtContent>
                        <w:ins w:id="15" w:author="Kanchan Ninawe" w:date="2020-04-30T10:18:00Z">
                          <w:r w:rsidRPr="00C41130">
                            <w:rPr>
                              <w:sz w:val="20"/>
                              <w:szCs w:val="20"/>
                            </w:rPr>
                            <w:t>18-05-2020</w:t>
                          </w:r>
                        </w:ins>
                      </w:sdtContent>
                    </w:sdt>
                  </w:sdtContent>
                </w:sdt>
                <w:sdt>
                  <w:sdtPr>
                    <w:tag w:val="goog_rdk_22"/>
                    <w:id w:val="-887649258"/>
                  </w:sdtPr>
                  <w:sdtContent/>
                </w:sdt>
              </w:p>
            </w:sdtContent>
          </w:sdt>
        </w:tc>
        <w:tc>
          <w:tcPr>
            <w:tcW w:w="111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10</w:t>
            </w:r>
          </w:p>
        </w:tc>
      </w:tr>
      <w:tr w:rsidR="009F5087" w:rsidRPr="00C41130" w:rsidTr="003149E7">
        <w:trPr>
          <w:trHeight w:val="451"/>
        </w:trPr>
        <w:tc>
          <w:tcPr>
            <w:tcW w:w="1665" w:type="dxa"/>
          </w:tcPr>
          <w:sdt>
            <w:sdtPr>
              <w:tag w:val="goog_rdk_28"/>
              <w:id w:val="415912121"/>
            </w:sdtPr>
            <w:sdtContent>
              <w:p w:rsidR="009F5087" w:rsidRPr="00C41130" w:rsidRDefault="009F5087" w:rsidP="003149E7">
                <w:pPr>
                  <w:widowControl w:val="0"/>
                  <w:spacing w:after="0" w:line="240" w:lineRule="auto"/>
                  <w:ind w:hanging="2"/>
                  <w:rPr>
                    <w:sz w:val="20"/>
                    <w:szCs w:val="20"/>
                  </w:rPr>
                </w:pPr>
                <w:sdt>
                  <w:sdtPr>
                    <w:tag w:val="goog_rdk_25"/>
                    <w:id w:val="-1733698977"/>
                  </w:sdtPr>
                  <w:sdtContent>
                    <w:sdt>
                      <w:sdtPr>
                        <w:tag w:val="goog_rdk_26"/>
                        <w:id w:val="-1704091414"/>
                      </w:sdtPr>
                      <w:sdtContent>
                        <w:ins w:id="16" w:author="Kanchan Ninawe" w:date="2020-04-30T10:12:00Z">
                          <w:r w:rsidRPr="00C41130">
                            <w:rPr>
                              <w:sz w:val="20"/>
                              <w:szCs w:val="20"/>
                            </w:rPr>
                            <w:t>25-05-2020</w:t>
                          </w:r>
                        </w:ins>
                      </w:sdtContent>
                    </w:sdt>
                  </w:sdtContent>
                </w:sdt>
                <w:sdt>
                  <w:sdtPr>
                    <w:tag w:val="goog_rdk_27"/>
                    <w:id w:val="-499738060"/>
                  </w:sdtPr>
                  <w:sdtContent/>
                </w:sdt>
              </w:p>
            </w:sdtContent>
          </w:sdt>
        </w:tc>
        <w:tc>
          <w:tcPr>
            <w:tcW w:w="2985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Training Progress Report/Interim Report</w:t>
            </w:r>
          </w:p>
        </w:tc>
        <w:tc>
          <w:tcPr>
            <w:tcW w:w="240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MPSTME Faculty/ Project Guide</w:t>
            </w:r>
          </w:p>
        </w:tc>
        <w:tc>
          <w:tcPr>
            <w:tcW w:w="1425" w:type="dxa"/>
          </w:tcPr>
          <w:sdt>
            <w:sdtPr>
              <w:tag w:val="goog_rdk_33"/>
              <w:id w:val="-1123457488"/>
            </w:sdtPr>
            <w:sdtContent>
              <w:p w:rsidR="009F5087" w:rsidRPr="00C41130" w:rsidRDefault="009F5087" w:rsidP="003149E7">
                <w:pPr>
                  <w:widowControl w:val="0"/>
                  <w:spacing w:after="0" w:line="240" w:lineRule="auto"/>
                  <w:ind w:hanging="2"/>
                  <w:rPr>
                    <w:sz w:val="20"/>
                    <w:szCs w:val="20"/>
                  </w:rPr>
                </w:pPr>
                <w:sdt>
                  <w:sdtPr>
                    <w:tag w:val="goog_rdk_30"/>
                    <w:id w:val="-375619930"/>
                  </w:sdtPr>
                  <w:sdtContent>
                    <w:ins w:id="17" w:author="Kanchan Ninawe" w:date="2020-04-30T10:18:00Z">
                      <w:r w:rsidRPr="00C41130">
                        <w:rPr>
                          <w:sz w:val="20"/>
                          <w:szCs w:val="20"/>
                        </w:rPr>
                        <w:t xml:space="preserve"> </w:t>
                      </w:r>
                    </w:ins>
                    <w:sdt>
                      <w:sdtPr>
                        <w:tag w:val="goog_rdk_31"/>
                        <w:id w:val="747538353"/>
                      </w:sdtPr>
                      <w:sdtContent>
                        <w:ins w:id="18" w:author="Kanchan Ninawe" w:date="2020-04-30T10:18:00Z">
                          <w:r w:rsidRPr="00C41130">
                            <w:rPr>
                              <w:sz w:val="20"/>
                              <w:szCs w:val="20"/>
                            </w:rPr>
                            <w:t>25-05-2020</w:t>
                          </w:r>
                        </w:ins>
                      </w:sdtContent>
                    </w:sdt>
                  </w:sdtContent>
                </w:sdt>
                <w:sdt>
                  <w:sdtPr>
                    <w:tag w:val="goog_rdk_32"/>
                    <w:id w:val="-162168392"/>
                  </w:sdtPr>
                  <w:sdtContent/>
                </w:sdt>
              </w:p>
            </w:sdtContent>
          </w:sdt>
        </w:tc>
        <w:tc>
          <w:tcPr>
            <w:tcW w:w="111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60</w:t>
            </w:r>
          </w:p>
        </w:tc>
      </w:tr>
      <w:tr w:rsidR="009F5087" w:rsidRPr="00C41130" w:rsidTr="003149E7">
        <w:trPr>
          <w:trHeight w:val="451"/>
        </w:trPr>
        <w:tc>
          <w:tcPr>
            <w:tcW w:w="1665" w:type="dxa"/>
          </w:tcPr>
          <w:sdt>
            <w:sdtPr>
              <w:tag w:val="goog_rdk_38"/>
              <w:id w:val="1790859665"/>
            </w:sdtPr>
            <w:sdtContent>
              <w:p w:rsidR="009F5087" w:rsidRPr="00C41130" w:rsidRDefault="009F5087" w:rsidP="003149E7">
                <w:pPr>
                  <w:widowControl w:val="0"/>
                  <w:spacing w:after="0" w:line="240" w:lineRule="auto"/>
                  <w:ind w:hanging="2"/>
                  <w:rPr>
                    <w:sz w:val="20"/>
                    <w:szCs w:val="20"/>
                  </w:rPr>
                </w:pPr>
                <w:sdt>
                  <w:sdtPr>
                    <w:tag w:val="goog_rdk_35"/>
                    <w:id w:val="-172267810"/>
                  </w:sdtPr>
                  <w:sdtContent>
                    <w:sdt>
                      <w:sdtPr>
                        <w:tag w:val="goog_rdk_36"/>
                        <w:id w:val="-1804229485"/>
                      </w:sdtPr>
                      <w:sdtContent>
                        <w:ins w:id="19" w:author="Kanchan Ninawe" w:date="2020-04-30T10:14:00Z">
                          <w:r w:rsidRPr="00C41130">
                            <w:rPr>
                              <w:sz w:val="20"/>
                              <w:szCs w:val="20"/>
                            </w:rPr>
                            <w:t>17-06-2020</w:t>
                          </w:r>
                        </w:ins>
                      </w:sdtContent>
                    </w:sdt>
                  </w:sdtContent>
                </w:sdt>
                <w:sdt>
                  <w:sdtPr>
                    <w:tag w:val="goog_rdk_37"/>
                    <w:id w:val="-1702629424"/>
                  </w:sdtPr>
                  <w:sdtContent/>
                </w:sdt>
              </w:p>
            </w:sdtContent>
          </w:sdt>
        </w:tc>
        <w:tc>
          <w:tcPr>
            <w:tcW w:w="2985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Final Report</w:t>
            </w:r>
          </w:p>
        </w:tc>
        <w:tc>
          <w:tcPr>
            <w:tcW w:w="240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MPSTME Faculty/ External Evaluator</w:t>
            </w:r>
          </w:p>
        </w:tc>
        <w:tc>
          <w:tcPr>
            <w:tcW w:w="1425" w:type="dxa"/>
          </w:tcPr>
          <w:sdt>
            <w:sdtPr>
              <w:tag w:val="goog_rdk_44"/>
              <w:id w:val="-582689602"/>
            </w:sdtPr>
            <w:sdtContent>
              <w:p w:rsidR="009F5087" w:rsidRPr="00C41130" w:rsidRDefault="009F5087" w:rsidP="003149E7">
                <w:pPr>
                  <w:widowControl w:val="0"/>
                  <w:spacing w:after="0" w:line="240" w:lineRule="auto"/>
                  <w:ind w:hanging="2"/>
                  <w:rPr>
                    <w:sz w:val="20"/>
                    <w:szCs w:val="20"/>
                  </w:rPr>
                </w:pPr>
                <w:sdt>
                  <w:sdtPr>
                    <w:tag w:val="goog_rdk_40"/>
                    <w:id w:val="-775949170"/>
                  </w:sdtPr>
                  <w:sdtContent>
                    <w:sdt>
                      <w:sdtPr>
                        <w:tag w:val="goog_rdk_41"/>
                        <w:id w:val="1960684859"/>
                      </w:sdtPr>
                      <w:sdtContent>
                        <w:ins w:id="20" w:author="Kanchan Ninawe" w:date="2020-04-30T10:19:00Z">
                          <w:r w:rsidRPr="00C41130">
                            <w:rPr>
                              <w:sz w:val="20"/>
                              <w:szCs w:val="20"/>
                            </w:rPr>
                            <w:t>17-06-2</w:t>
                          </w:r>
                        </w:ins>
                      </w:sdtContent>
                    </w:sdt>
                    <w:customXmlInsRangeStart w:id="21" w:author="Kanchan Ninawe" w:date="2020-04-30T10:19:00Z"/>
                    <w:sdt>
                      <w:sdtPr>
                        <w:tag w:val="goog_rdk_42"/>
                        <w:id w:val="506335837"/>
                      </w:sdtPr>
                      <w:sdtContent>
                        <w:customXmlInsRangeEnd w:id="21"/>
                        <w:ins w:id="22" w:author="Kanchan Ninawe" w:date="2020-04-30T10:19:00Z">
                          <w:r w:rsidRPr="00C41130">
                            <w:rPr>
                              <w:sz w:val="20"/>
                              <w:szCs w:val="20"/>
                            </w:rPr>
                            <w:t>020</w:t>
                          </w:r>
                        </w:ins>
                        <w:customXmlInsRangeStart w:id="23" w:author="Kanchan Ninawe" w:date="2020-04-30T10:19:00Z"/>
                      </w:sdtContent>
                    </w:sdt>
                    <w:customXmlInsRangeEnd w:id="23"/>
                  </w:sdtContent>
                </w:sdt>
                <w:sdt>
                  <w:sdtPr>
                    <w:tag w:val="goog_rdk_43"/>
                    <w:id w:val="1720788699"/>
                  </w:sdtPr>
                  <w:sdtContent/>
                </w:sdt>
              </w:p>
            </w:sdtContent>
          </w:sdt>
        </w:tc>
        <w:tc>
          <w:tcPr>
            <w:tcW w:w="111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80</w:t>
            </w:r>
          </w:p>
        </w:tc>
      </w:tr>
      <w:tr w:rsidR="009F5087" w:rsidRPr="00C41130" w:rsidTr="003149E7">
        <w:trPr>
          <w:trHeight w:val="451"/>
        </w:trPr>
        <w:tc>
          <w:tcPr>
            <w:tcW w:w="1665" w:type="dxa"/>
            <w:vMerge w:val="restart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To Be conveyed</w:t>
            </w:r>
          </w:p>
        </w:tc>
        <w:tc>
          <w:tcPr>
            <w:tcW w:w="2985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Final Seminar/Presentation</w:t>
            </w:r>
          </w:p>
        </w:tc>
        <w:tc>
          <w:tcPr>
            <w:tcW w:w="240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MPSTME Faculty/External Examiners</w:t>
            </w:r>
          </w:p>
        </w:tc>
        <w:tc>
          <w:tcPr>
            <w:tcW w:w="1425" w:type="dxa"/>
            <w:vMerge w:val="restart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To Be conveyed</w:t>
            </w:r>
          </w:p>
        </w:tc>
        <w:tc>
          <w:tcPr>
            <w:tcW w:w="111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30</w:t>
            </w:r>
          </w:p>
        </w:tc>
      </w:tr>
      <w:tr w:rsidR="009F5087" w:rsidRPr="00C41130" w:rsidTr="003149E7">
        <w:trPr>
          <w:trHeight w:val="451"/>
        </w:trPr>
        <w:tc>
          <w:tcPr>
            <w:tcW w:w="1665" w:type="dxa"/>
            <w:vMerge/>
          </w:tcPr>
          <w:p w:rsidR="009F5087" w:rsidRPr="00C41130" w:rsidRDefault="009F5087" w:rsidP="00314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sz w:val="20"/>
                <w:szCs w:val="20"/>
              </w:rPr>
            </w:pPr>
          </w:p>
        </w:tc>
        <w:tc>
          <w:tcPr>
            <w:tcW w:w="2985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Final Viva</w:t>
            </w:r>
          </w:p>
        </w:tc>
        <w:tc>
          <w:tcPr>
            <w:tcW w:w="240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MPSTME Faculty/External Examiners</w:t>
            </w:r>
          </w:p>
        </w:tc>
        <w:tc>
          <w:tcPr>
            <w:tcW w:w="1425" w:type="dxa"/>
            <w:vMerge/>
          </w:tcPr>
          <w:p w:rsidR="009F5087" w:rsidRPr="00C41130" w:rsidRDefault="009F5087" w:rsidP="00314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2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20</w:t>
            </w:r>
          </w:p>
        </w:tc>
      </w:tr>
      <w:tr w:rsidR="009F5087" w:rsidRPr="00C41130" w:rsidTr="003149E7">
        <w:trPr>
          <w:trHeight w:val="451"/>
        </w:trPr>
        <w:tc>
          <w:tcPr>
            <w:tcW w:w="8475" w:type="dxa"/>
            <w:gridSpan w:val="4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*Mentor and Supervisor to give marks separately; which will be added later.</w:t>
            </w:r>
          </w:p>
        </w:tc>
        <w:tc>
          <w:tcPr>
            <w:tcW w:w="1110" w:type="dxa"/>
          </w:tcPr>
          <w:p w:rsidR="009F5087" w:rsidRPr="00C41130" w:rsidRDefault="009F5087" w:rsidP="003149E7">
            <w:pPr>
              <w:widowControl w:val="0"/>
              <w:spacing w:after="0" w:line="240" w:lineRule="auto"/>
              <w:ind w:hanging="2"/>
              <w:rPr>
                <w:b/>
                <w:sz w:val="20"/>
                <w:szCs w:val="20"/>
              </w:rPr>
            </w:pPr>
            <w:r w:rsidRPr="00C41130">
              <w:rPr>
                <w:sz w:val="20"/>
                <w:szCs w:val="20"/>
              </w:rPr>
              <w:t> </w:t>
            </w:r>
            <w:r w:rsidRPr="00C41130">
              <w:rPr>
                <w:b/>
                <w:sz w:val="20"/>
                <w:szCs w:val="20"/>
              </w:rPr>
              <w:t xml:space="preserve">Total 200 </w:t>
            </w:r>
          </w:p>
        </w:tc>
      </w:tr>
    </w:tbl>
    <w:p w:rsidR="009F5087" w:rsidRPr="00C41130" w:rsidRDefault="009F5087" w:rsidP="009F5087">
      <w:pPr>
        <w:widowControl w:val="0"/>
        <w:spacing w:after="0" w:line="240" w:lineRule="auto"/>
        <w:ind w:hanging="2"/>
        <w:rPr>
          <w:sz w:val="20"/>
          <w:szCs w:val="20"/>
        </w:rPr>
      </w:pPr>
    </w:p>
    <w:p w:rsidR="00D31CCD" w:rsidRDefault="00D31CCD" w:rsidP="00D31CC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5"/>
          <w:szCs w:val="25"/>
          <w:bdr w:val="none" w:sz="0" w:space="0" w:color="auto" w:frame="1"/>
          <w:shd w:val="clear" w:color="auto" w:fill="FFFF00"/>
          <w:lang w:eastAsia="en-IN"/>
        </w:rPr>
      </w:pPr>
      <w:bookmarkStart w:id="24" w:name="_GoBack"/>
      <w:bookmarkEnd w:id="24"/>
      <w:r w:rsidRPr="00D31CCD">
        <w:rPr>
          <w:rFonts w:ascii="inherit" w:eastAsia="Times New Roman" w:hAnsi="inherit" w:cs="Times New Roman"/>
          <w:b/>
          <w:bCs/>
          <w:color w:val="000000"/>
          <w:sz w:val="25"/>
          <w:szCs w:val="25"/>
          <w:bdr w:val="none" w:sz="0" w:space="0" w:color="auto" w:frame="1"/>
          <w:shd w:val="clear" w:color="auto" w:fill="FFFF00"/>
          <w:lang w:eastAsia="en-IN"/>
        </w:rPr>
        <w:br/>
        <w:t>Evaluation Scheme </w:t>
      </w:r>
      <w:r>
        <w:rPr>
          <w:rFonts w:ascii="inherit" w:eastAsia="Times New Roman" w:hAnsi="inherit" w:cs="Times New Roman"/>
          <w:b/>
          <w:bCs/>
          <w:color w:val="000000"/>
          <w:sz w:val="25"/>
          <w:szCs w:val="25"/>
          <w:bdr w:val="none" w:sz="0" w:space="0" w:color="auto" w:frame="1"/>
          <w:shd w:val="clear" w:color="auto" w:fill="FFFF00"/>
          <w:lang w:eastAsia="en-IN"/>
        </w:rPr>
        <w:t>for TIP</w:t>
      </w:r>
    </w:p>
    <w:p w:rsidR="00D31CCD" w:rsidRPr="00D31CCD" w:rsidRDefault="00D31CCD" w:rsidP="00D31CC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tbl>
      <w:tblPr>
        <w:tblW w:w="97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3366"/>
        <w:gridCol w:w="2977"/>
        <w:gridCol w:w="2835"/>
      </w:tblGrid>
      <w:tr w:rsidR="00D31CCD" w:rsidRPr="00D31CCD" w:rsidTr="00D31CCD"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Sr. No.</w:t>
            </w:r>
          </w:p>
        </w:tc>
        <w:tc>
          <w:tcPr>
            <w:tcW w:w="3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Parameter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AE" w:rsidRDefault="00D31CCD" w:rsidP="00D31C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Category A &amp; B                   </w:t>
            </w:r>
          </w:p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(Project by Company)                      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Category C &amp; D      </w:t>
            </w:r>
          </w:p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(On-line free One Certification course for 6 to 7 Weeks) or Two free on-line Courses (of total 6 to 7 weeks)</w:t>
            </w:r>
          </w:p>
        </w:tc>
      </w:tr>
      <w:tr w:rsidR="00D31CCD" w:rsidRPr="00D31CCD" w:rsidTr="00D31CCD"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Project Proposal Report/ On-Line course primary Report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10 Marks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10 Marks</w:t>
            </w:r>
          </w:p>
        </w:tc>
      </w:tr>
      <w:tr w:rsidR="00D31CCD" w:rsidRPr="00D31CCD" w:rsidTr="00D31CCD"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Interim Report on basis of Project/On- Line Course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30 Marks each from Internal and External Mentor   </w:t>
            </w:r>
          </w:p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(Total 60 Marks)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60 Marks</w:t>
            </w:r>
          </w:p>
        </w:tc>
      </w:tr>
      <w:tr w:rsidR="00D31CCD" w:rsidRPr="00D31CCD" w:rsidTr="00D31CCD"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Final Report on basis of Project/On- Line Course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80 Marks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80 Marks</w:t>
            </w:r>
          </w:p>
        </w:tc>
      </w:tr>
      <w:tr w:rsidR="00D31CCD" w:rsidRPr="00D31CCD" w:rsidTr="00D31CCD"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Final Presentation on basis of Project/On- Line Course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50 Marks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50 Marks</w:t>
            </w:r>
          </w:p>
        </w:tc>
      </w:tr>
      <w:tr w:rsidR="00D31CCD" w:rsidRPr="00D31CCD" w:rsidTr="00D31CCD"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Total Marks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200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CCD" w:rsidRPr="00D31CCD" w:rsidRDefault="00D31CCD" w:rsidP="00D31C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31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200</w:t>
            </w:r>
          </w:p>
        </w:tc>
      </w:tr>
    </w:tbl>
    <w:p w:rsidR="00D31CCD" w:rsidRPr="00D31CCD" w:rsidRDefault="00D31CCD" w:rsidP="00D31CC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D31C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272407" w:rsidRDefault="009F5087"/>
    <w:sectPr w:rsidR="0027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8A"/>
    <w:rsid w:val="000740AE"/>
    <w:rsid w:val="005A7039"/>
    <w:rsid w:val="009F5087"/>
    <w:rsid w:val="00D31CCD"/>
    <w:rsid w:val="00E126ED"/>
    <w:rsid w:val="00EB628A"/>
    <w:rsid w:val="00F8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4A7DA-49B0-4DED-9596-443FEF08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2020-05-01T05:21:00Z</dcterms:created>
  <dcterms:modified xsi:type="dcterms:W3CDTF">2020-05-01T05:46:00Z</dcterms:modified>
</cp:coreProperties>
</file>